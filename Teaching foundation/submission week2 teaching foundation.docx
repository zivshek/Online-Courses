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80" w:rsidRPr="00030369" w:rsidRDefault="00152C57">
      <w:pPr>
        <w:rPr>
          <w:rFonts w:hint="eastAsia"/>
        </w:rPr>
      </w:pPr>
      <w:r>
        <w:rPr>
          <w:rFonts w:hint="eastAsia"/>
        </w:rPr>
        <w:t xml:space="preserve">Currently I am not engaged in teaching; however, my wife and I once </w:t>
      </w:r>
      <w:r>
        <w:t xml:space="preserve">launched an English training class for students from grade 3 to 4 for half a year. Now I am taking this course because I want to do a master’s degree in Education, and knowing more about teaching should benefit me most. </w:t>
      </w:r>
      <w:r w:rsidR="006C674E">
        <w:t>Before this course, I knew that I need to constantly improve myself in teaching skills, knowledge background, and work ethics, but I didn’t know how to realize them</w:t>
      </w:r>
      <w:r w:rsidR="00083E80">
        <w:rPr>
          <w:rFonts w:hint="eastAsia"/>
        </w:rPr>
        <w:t xml:space="preserve">, or where to begin. </w:t>
      </w:r>
      <w:r w:rsidR="00083E80">
        <w:t xml:space="preserve">After watching the videos of this course, I began to think about what characters make a good teacher. </w:t>
      </w:r>
      <w:r w:rsidR="00083E80">
        <w:rPr>
          <w:rFonts w:hint="eastAsia"/>
        </w:rPr>
        <w:t>F</w:t>
      </w:r>
      <w:r w:rsidR="00083E80">
        <w:t xml:space="preserve">irst of all, we need to know more about the students, the learners. Even though I know things more than they do, it doesn’t make me a good teacher if I do not know how to express myself so that the students can accept my conveying efficiently. So there must be a strategy, </w:t>
      </w:r>
      <w:r w:rsidR="00FF2871">
        <w:t xml:space="preserve">to know their feelings, their capabilities, and how their, or our brains work when we are learning, and most importantly, what they want to know. The next thing is curriculum, in my case, I didn’t really have a good curriculum. To design a course, there is a lot of preparation work needs to be done, for example, I need to set a teaching aim for my class, then design activities that can engage every student in, organize resources that I can use in class, and communicate with them more often, make assessments, develop a good relationship with the students, and finally develop strategies of my own. Actually, there are a lot of resources </w:t>
      </w:r>
      <w:r w:rsidR="00DA6FB4">
        <w:t xml:space="preserve">nowadays </w:t>
      </w:r>
      <w:r w:rsidR="00FF2871">
        <w:t xml:space="preserve">for </w:t>
      </w:r>
      <w:r w:rsidR="00DA6FB4">
        <w:t xml:space="preserve">learners, in addition to teachers, there still are peers and the internet. To my surprise, their peers </w:t>
      </w:r>
      <w:r w:rsidR="004D3D6E">
        <w:t>can</w:t>
      </w:r>
      <w:r w:rsidR="00DA6FB4">
        <w:t xml:space="preserve"> affect their learning </w:t>
      </w:r>
      <w:r w:rsidR="004D3D6E">
        <w:t>that much</w:t>
      </w:r>
      <w:r w:rsidR="00DA6FB4">
        <w:t xml:space="preserve">. When I was teaching the pupils, I found that if everybody listened to me and behaved properly, the class would proceed smoothly. But if there is a single student that won’t follow </w:t>
      </w:r>
      <w:r w:rsidR="00B65000">
        <w:t xml:space="preserve">my </w:t>
      </w:r>
      <w:r w:rsidR="00DA6FB4">
        <w:t xml:space="preserve">instructions, other students would </w:t>
      </w:r>
      <w:r w:rsidR="00B65000">
        <w:t>imitate this peculiar student’s behavior and the whole class would fall apart. Of course, my class was not as same as other classes, some students were children of the teachers in the school, and they didn’t pay us as we borrowed the school’s classroom on the condition of teaching them for free</w:t>
      </w:r>
      <w:r w:rsidR="00110CF9">
        <w:t>, so they didn’t care about whether listening to me or not</w:t>
      </w:r>
      <w:r w:rsidR="00B65000">
        <w:t xml:space="preserve">. But </w:t>
      </w:r>
      <w:r w:rsidR="00FA1258">
        <w:t xml:space="preserve">I believe there were also something wrong with my teaching. I didn’t make the class quite interesting or quite attractive. I was angry but I didn’t know how to respond. I hope after learning this course, I would know how to react in such situations. </w:t>
      </w:r>
      <w:r w:rsidR="004D3D6E">
        <w:t xml:space="preserve">The other thing is about professionalism. Being professional is not easy, especially when you are dealing with that many students. Take a Chinese class for instance, there are always more than 50 to 60 students in a class, and teachers would definitely ignore some students’ mental requirements. So how to make the best use of the limited energy </w:t>
      </w:r>
      <w:r w:rsidR="00030369">
        <w:t xml:space="preserve">of the teacher when they are facing such a big amount of students should be a topic that worth studying. Just as Barnett said in </w:t>
      </w:r>
      <w:r w:rsidR="00030369">
        <w:rPr>
          <w:i/>
        </w:rPr>
        <w:t>The Future of the Teaching Profession</w:t>
      </w:r>
      <w:r w:rsidR="00030369">
        <w:t xml:space="preserve"> that “relative to other professions, teachers still have to wrestle for status and respect, and while they often are expected to be smart and entrepreneurial, they also are expected to be compliant and conforming,” being a teacher sometimes</w:t>
      </w:r>
      <w:r w:rsidR="00681878">
        <w:t xml:space="preserve"> really</w:t>
      </w:r>
      <w:r w:rsidR="00030369">
        <w:t xml:space="preserve"> requires one to </w:t>
      </w:r>
      <w:r w:rsidR="00681878">
        <w:t xml:space="preserve">pay attention to every aspect, and that’s why I think it’s different from other professions. For me, I am continuing learning all the time, but still find myself inadequate to become a qualified teacher. </w:t>
      </w:r>
      <w:ins w:id="0" w:author="Ziv Shek" w:date="2015-11-17T22:45:00Z">
        <w:r w:rsidR="00BF6C52">
          <w:t>Another I find important is patience. A good teacher really need to possess enough patience for student to digest the knowledge. Everyone</w:t>
        </w:r>
      </w:ins>
      <w:ins w:id="1" w:author="Ziv Shek" w:date="2015-11-17T22:46:00Z">
        <w:r w:rsidR="00BF6C52">
          <w:t xml:space="preserve">’s brain is different, so the processing time that everyone needs would be different, and a good teacher should not only encourage the quick students to respond as quickly as possible, but </w:t>
        </w:r>
      </w:ins>
      <w:ins w:id="2" w:author="Ziv Shek" w:date="2015-11-17T22:47:00Z">
        <w:r w:rsidR="00BF6C52">
          <w:t>should</w:t>
        </w:r>
      </w:ins>
      <w:ins w:id="3" w:author="Ziv Shek" w:date="2015-11-17T22:46:00Z">
        <w:r w:rsidR="00BF6C52">
          <w:t xml:space="preserve"> </w:t>
        </w:r>
      </w:ins>
      <w:ins w:id="4" w:author="Ziv Shek" w:date="2015-11-17T22:47:00Z">
        <w:r w:rsidR="00BF6C52">
          <w:t xml:space="preserve">take all students into consideration, and build a mechanism that everyone can really learn something by their own thinking, given enough time. </w:t>
        </w:r>
      </w:ins>
      <w:ins w:id="5" w:author="Ziv Shek" w:date="2015-11-17T22:48:00Z">
        <w:r w:rsidR="009C2477">
          <w:t xml:space="preserve">However, I didn’t think so before, I </w:t>
        </w:r>
        <w:r w:rsidR="00B77384">
          <w:t xml:space="preserve">only liked those who can follow me and no wonder there were so many so-called </w:t>
        </w:r>
      </w:ins>
      <w:ins w:id="6" w:author="Ziv Shek" w:date="2015-11-17T22:49:00Z">
        <w:r w:rsidR="00B77384">
          <w:t>“</w:t>
        </w:r>
      </w:ins>
      <w:ins w:id="7" w:author="Ziv Shek" w:date="2015-11-17T22:48:00Z">
        <w:r w:rsidR="00B77384">
          <w:t>bad</w:t>
        </w:r>
      </w:ins>
      <w:ins w:id="8" w:author="Ziv Shek" w:date="2015-11-17T22:49:00Z">
        <w:r w:rsidR="00B77384">
          <w:t>”</w:t>
        </w:r>
      </w:ins>
      <w:ins w:id="9" w:author="Ziv Shek" w:date="2015-11-17T22:48:00Z">
        <w:r w:rsidR="00B77384">
          <w:t xml:space="preserve"> students </w:t>
        </w:r>
      </w:ins>
      <w:ins w:id="10" w:author="Ziv Shek" w:date="2015-11-17T22:49:00Z">
        <w:r w:rsidR="00B77384">
          <w:t>in my class.</w:t>
        </w:r>
      </w:ins>
      <w:bookmarkStart w:id="11" w:name="_GoBack"/>
      <w:bookmarkEnd w:id="11"/>
    </w:p>
    <w:sectPr w:rsidR="00083E80" w:rsidRPr="00030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5D2" w:rsidRDefault="001F05D2" w:rsidP="00371412">
      <w:r>
        <w:separator/>
      </w:r>
    </w:p>
  </w:endnote>
  <w:endnote w:type="continuationSeparator" w:id="0">
    <w:p w:rsidR="001F05D2" w:rsidRDefault="001F05D2" w:rsidP="0037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5D2" w:rsidRDefault="001F05D2" w:rsidP="00371412">
      <w:r>
        <w:separator/>
      </w:r>
    </w:p>
  </w:footnote>
  <w:footnote w:type="continuationSeparator" w:id="0">
    <w:p w:rsidR="001F05D2" w:rsidRDefault="001F05D2" w:rsidP="0037141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iv Shek">
    <w15:presenceInfo w15:providerId="Windows Live" w15:userId="67ccffb659eab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177AF"/>
    <w:rsid w:val="00030369"/>
    <w:rsid w:val="00083E80"/>
    <w:rsid w:val="00110CF9"/>
    <w:rsid w:val="00152C57"/>
    <w:rsid w:val="001F05D2"/>
    <w:rsid w:val="00371412"/>
    <w:rsid w:val="00445BAD"/>
    <w:rsid w:val="004D3D6E"/>
    <w:rsid w:val="00681878"/>
    <w:rsid w:val="006C674E"/>
    <w:rsid w:val="007837FD"/>
    <w:rsid w:val="009C2477"/>
    <w:rsid w:val="00B65000"/>
    <w:rsid w:val="00B70580"/>
    <w:rsid w:val="00B77384"/>
    <w:rsid w:val="00BF6C52"/>
    <w:rsid w:val="00DA6FB4"/>
    <w:rsid w:val="00EA1B82"/>
    <w:rsid w:val="00F177AF"/>
    <w:rsid w:val="00FA1258"/>
    <w:rsid w:val="00FF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ACE2F5-D367-4A10-9003-8F9BA9DA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14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1412"/>
    <w:rPr>
      <w:sz w:val="18"/>
      <w:szCs w:val="18"/>
    </w:rPr>
  </w:style>
  <w:style w:type="paragraph" w:styleId="a4">
    <w:name w:val="footer"/>
    <w:basedOn w:val="a"/>
    <w:link w:val="Char0"/>
    <w:uiPriority w:val="99"/>
    <w:unhideWhenUsed/>
    <w:rsid w:val="00371412"/>
    <w:pPr>
      <w:tabs>
        <w:tab w:val="center" w:pos="4153"/>
        <w:tab w:val="right" w:pos="8306"/>
      </w:tabs>
      <w:snapToGrid w:val="0"/>
      <w:jc w:val="left"/>
    </w:pPr>
    <w:rPr>
      <w:sz w:val="18"/>
      <w:szCs w:val="18"/>
    </w:rPr>
  </w:style>
  <w:style w:type="character" w:customStyle="1" w:styleId="Char0">
    <w:name w:val="页脚 Char"/>
    <w:basedOn w:val="a0"/>
    <w:link w:val="a4"/>
    <w:uiPriority w:val="99"/>
    <w:rsid w:val="003714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Shek</dc:creator>
  <cp:keywords/>
  <dc:description/>
  <cp:lastModifiedBy>Ziv Shek</cp:lastModifiedBy>
  <cp:revision>9</cp:revision>
  <dcterms:created xsi:type="dcterms:W3CDTF">2015-11-16T01:46:00Z</dcterms:created>
  <dcterms:modified xsi:type="dcterms:W3CDTF">2015-11-17T14:49:00Z</dcterms:modified>
</cp:coreProperties>
</file>